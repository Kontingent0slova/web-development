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8"/>
          <w:szCs w:val="28"/>
        </w:rPr>
      </w:pPr>
      <w:bookmarkStart w:colFirst="0" w:colLast="0" w:name="_sajozhw0ugyb" w:id="0"/>
      <w:bookmarkEnd w:id="0"/>
      <w:r w:rsidDel="00000000" w:rsidR="00000000" w:rsidRPr="00000000">
        <w:rPr>
          <w:rtl w:val="0"/>
        </w:rPr>
        <w:t xml:space="preserve">Лабораторная работа 3 -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PHP Code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ins w:author="Иван Боробов" w:id="0" w:date="2021-03-01T07:01:16Z">
        <w:r w:rsidDel="00000000" w:rsidR="00000000" w:rsidRPr="00000000">
          <w:fldChar w:fldCharType="begin"/>
        </w:r>
        <w:r w:rsidDel="00000000" w:rsidR="00000000" w:rsidRPr="00000000">
          <w:instrText xml:space="preserve">HYPERLINK "https://docs.google.com/document/d/1Rfb0ol6OQZygOqNmT2Zc3oaDHCA04iVLs-fkX9Qy7TE/edit"</w:instrText>
        </w:r>
        <w:r w:rsidDel="00000000" w:rsidR="00000000" w:rsidRPr="00000000">
          <w:fldChar w:fldCharType="separate"/>
        </w:r>
        <w:r w:rsidDel="00000000" w:rsidR="00000000" w:rsidRPr="00000000">
          <w:rPr>
            <w:b w:val="1"/>
            <w:sz w:val="28"/>
            <w:szCs w:val="28"/>
            <w:rtl w:val="0"/>
          </w:rPr>
          <w:t xml:space="preserve">PHP Code Style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При  выполнении этой лабораторной во всех файлах перед выводом стоит указывать</w:t>
      </w:r>
    </w:p>
    <w:p w:rsidR="00000000" w:rsidDel="00000000" w:rsidP="00000000" w:rsidRDefault="00000000" w:rsidRPr="00000000" w14:paraId="00000005">
      <w:pPr>
        <w:rPr>
          <w:ins w:author="Роман Казанцев" w:id="1" w:date="2021-02-25T20:15:51Z"/>
        </w:rPr>
      </w:pPr>
      <w:ins w:author="Роман Казанцев" w:id="1" w:date="2021-02-25T20:15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ind w:left="0" w:firstLine="0"/>
        <w:rPr>
          <w:del w:author="Роман Казанцев" w:id="1" w:date="2021-02-25T20:15:51Z"/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header("Content-Type: text/plain");</w:t>
      </w:r>
      <w:del w:author="Роман Казанцев" w:id="1" w:date="2021-02-25T20:15:5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0) Создание git репозитория: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Зарегистрироваться на сайте github.com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репозиторий web-development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Закоммитить исходный код первой и второй лабораторной в папке lw1 и lw2 соответственно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результате структура файлов в репозитории должна быть следующая: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web-development/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web-development/lw1/index.php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web-development/lw2/</w:t>
      </w:r>
      <w:r w:rsidDel="00000000" w:rsidR="00000000" w:rsidRPr="00000000">
        <w:rPr>
          <w:rtl w:val="0"/>
        </w:rPr>
        <w:t xml:space="preserve">task1.</w:t>
      </w:r>
      <w:r w:rsidDel="00000000" w:rsidR="00000000" w:rsidRPr="00000000">
        <w:rPr>
          <w:rtl w:val="0"/>
        </w:rPr>
        <w:t xml:space="preserve">pas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web-development/lw2/task2.pas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web-development/lw2/task3.pas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web-development/lw2/task4.pas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Все последующие задания нужно выкладывать в git репозиторий, каждая лабораторная в отдельной папке и каждое задание в отдельной папке.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1) Разработайте приложение Remove Extra Bl</w:t>
      </w:r>
      <w:ins w:author="Anonymous" w:id="2" w:date="2021-03-01T07:23:42Z">
        <w:del w:author="Anonymous" w:id="3" w:date="2021-03-01T07:23:44Z">
          <w:r w:rsidDel="00000000" w:rsidR="00000000" w:rsidRPr="00000000">
            <w:rPr>
              <w:rtl w:val="0"/>
            </w:rPr>
            <w:delText xml:space="preserve">v</w:delText>
          </w:r>
        </w:del>
      </w:ins>
      <w:r w:rsidDel="00000000" w:rsidR="00000000" w:rsidRPr="00000000">
        <w:rPr>
          <w:rtl w:val="0"/>
        </w:rPr>
        <w:t xml:space="preserve">anks на языке PHP. В запросе GET передается параметр text. Скрипт выводит в стандартный поток вывода этот же текст без пробелов в начале и в конце, между словами один пробел.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2) Разработайте PHP приложение Check Identifier, которое проверяет является ли переданный в GET параметр identifier идентификатором по правилу SR3. Программа должна выводить yes или no, а </w:t>
      </w:r>
      <w:r w:rsidDel="00000000" w:rsidR="00000000" w:rsidRPr="00000000">
        <w:rPr>
          <w:rtl w:val="0"/>
        </w:rPr>
        <w:t xml:space="preserve">также </w:t>
      </w:r>
      <w:r w:rsidDel="00000000" w:rsidR="00000000" w:rsidRPr="00000000">
        <w:rPr>
          <w:rtl w:val="0"/>
        </w:rPr>
        <w:t xml:space="preserve">поясняющую информацию в том случае</w:t>
      </w:r>
      <w:r w:rsidDel="00000000" w:rsidR="00000000" w:rsidRPr="00000000">
        <w:rPr>
          <w:rtl w:val="0"/>
        </w:rPr>
        <w:t xml:space="preserve">, если переданная строка не является идентификатором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&lt;идентификатор&gt; ::= &lt;буква&gt;</w:t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    | &lt;идентификатор&gt;&lt;буква&gt;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    | &lt;идентификатор&gt;&lt;цифра&gt;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3) Разработайте программу для проверки надежности пароля Password Strength. В GET параметре password передается пароль для анализа. Пароль может состоять только из английских символов в верхнем и нижнем регистрах, а также из цифр.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Надежность пароля вычисляется по следующему принципу, (len это длинна пароля)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Изначально считаем надежность равной 0.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 надежности прибавляется (4*n), где n - количество всех символов пароля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 надежности прибавляется +(n*4), где n - количество цифр в пароле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 надежности прибавляется +((len-n)*2) в случае, если пароль содержит n символов в верхнем регистре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 надежности прибавляется +((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tl w:val="0"/>
        </w:rPr>
        <w:t xml:space="preserve">-n)*2) в случае, если пароль содержит n символов в нижнем регистре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Если пароль состоит только из букв вычитаем число равное количеству символов.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Если пароль состоит только из цифр вычитаем число равное количеству символов.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За каждый повторяющийся символ в пароле вычитается количество повторяющихся символов</w:t>
      </w:r>
    </w:p>
    <w:p w:rsidR="00000000" w:rsidDel="00000000" w:rsidP="00000000" w:rsidRDefault="00000000" w:rsidRPr="00000000" w14:paraId="0000002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Например: abcd1a, вычитаем -2 поскольку символ a встречается дважды. Программа должна выводить на экран надежность пароля в виде числа.</w:t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4) Разработайте PHP приложение Survey Saver, которое сохраняет анкеты пользователей в файловой системе. Данные передаются в строке запроса. </w:t>
      </w:r>
      <w:r w:rsidDel="00000000" w:rsidR="00000000" w:rsidRPr="00000000">
        <w:rPr>
          <w:rtl w:val="0"/>
        </w:rPr>
        <w:t xml:space="preserve">Возможные параметры запроса</w:t>
      </w:r>
      <w:r w:rsidDel="00000000" w:rsidR="00000000" w:rsidRPr="00000000">
        <w:rPr>
          <w:rtl w:val="0"/>
        </w:rPr>
        <w:t xml:space="preserve">: first_name, last_name, email, age. Все файлы необходимо сохранять в директорию data. Название файла: &lt;email&gt;.txt Некоторые параметры могут отсутствовать, параметр email обязательный. В случае если такой файл &lt;email&gt;.txt уже существует, данные в этом файле обновляются.</w:t>
      </w:r>
    </w:p>
    <w:p w:rsidR="00000000" w:rsidDel="00000000" w:rsidP="00000000" w:rsidRDefault="00000000" w:rsidRPr="00000000" w14:paraId="00000028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rtl w:val="0"/>
        </w:rPr>
        <w:t xml:space="preserve">Разработайте PHP приложение Survey Info, которое выводит данные анкеты пользователя</w:t>
      </w:r>
      <w:r w:rsidDel="00000000" w:rsidR="00000000" w:rsidRPr="00000000">
        <w:rPr>
          <w:rtl w:val="0"/>
        </w:rPr>
        <w:t xml:space="preserve">, сохраненные в задании 4. Если значение отсутствует, выводить вместо него пробел.</w:t>
      </w:r>
    </w:p>
    <w:p w:rsidR="00000000" w:rsidDel="00000000" w:rsidP="00000000" w:rsidRDefault="00000000" w:rsidRPr="00000000" w14:paraId="0000002A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Выводить данные необходимо в виде:</w:t>
      </w:r>
    </w:p>
    <w:p w:rsidR="00000000" w:rsidDel="00000000" w:rsidP="00000000" w:rsidRDefault="00000000" w:rsidRPr="00000000" w14:paraId="0000002C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First Name: &lt;name&gt;</w:t>
      </w:r>
    </w:p>
    <w:p w:rsidR="00000000" w:rsidDel="00000000" w:rsidP="00000000" w:rsidRDefault="00000000" w:rsidRPr="00000000" w14:paraId="0000002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Last Name: ...</w:t>
      </w:r>
    </w:p>
    <w:p w:rsidR="00000000" w:rsidDel="00000000" w:rsidP="00000000" w:rsidRDefault="00000000" w:rsidRPr="00000000" w14:paraId="0000002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Email: &lt;email&gt;</w:t>
      </w:r>
    </w:p>
    <w:p w:rsidR="00000000" w:rsidDel="00000000" w:rsidP="00000000" w:rsidRDefault="00000000" w:rsidRPr="00000000" w14:paraId="00000030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Age: 30</w:t>
      </w:r>
    </w:p>
    <w:p w:rsidR="00000000" w:rsidDel="00000000" w:rsidP="00000000" w:rsidRDefault="00000000" w:rsidRPr="00000000" w14:paraId="0000003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В GET параметрах запроса передается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в виде ?email=ivan@mail.com.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fb0ol6OQZygOqNmT2Zc3oaDHCA04iVLs-fkX9Qy7TE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